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0C5" w:rsidRDefault="0076056F" w:rsidP="009610C5">
      <w:pPr>
        <w:pStyle w:val="Title"/>
        <w:rPr>
          <w:lang w:eastAsia="en-GB"/>
        </w:rPr>
      </w:pPr>
      <w:del w:id="0" w:author="Admin" w:date="2019-08-09T08:47:00Z">
        <w:r w:rsidDel="00727318">
          <w:rPr>
            <w:lang w:eastAsia="en-GB"/>
          </w:rPr>
          <w:delText xml:space="preserve">PokeAPI </w:delText>
        </w:r>
      </w:del>
      <w:proofErr w:type="spellStart"/>
      <w:ins w:id="1" w:author="Admin" w:date="2019-08-09T08:47:00Z">
        <w:r w:rsidR="00727318">
          <w:rPr>
            <w:lang w:eastAsia="en-GB"/>
          </w:rPr>
          <w:t>Pok</w:t>
        </w:r>
        <w:r w:rsidR="00727318">
          <w:rPr>
            <w:lang w:eastAsia="en-GB"/>
          </w:rPr>
          <w:t>é</w:t>
        </w:r>
        <w:r w:rsidR="00727318">
          <w:rPr>
            <w:lang w:eastAsia="en-GB"/>
          </w:rPr>
          <w:t>API</w:t>
        </w:r>
        <w:proofErr w:type="spellEnd"/>
        <w:r w:rsidR="00727318">
          <w:rPr>
            <w:lang w:eastAsia="en-GB"/>
          </w:rPr>
          <w:t xml:space="preserve"> </w:t>
        </w:r>
      </w:ins>
      <w:r>
        <w:rPr>
          <w:lang w:eastAsia="en-GB"/>
        </w:rPr>
        <w:t>Exercise</w:t>
      </w:r>
    </w:p>
    <w:p w:rsidR="009610C5" w:rsidRDefault="009610C5" w:rsidP="009610C5">
      <w:pPr>
        <w:pStyle w:val="Heading1"/>
        <w:rPr>
          <w:lang w:eastAsia="en-GB"/>
        </w:rPr>
      </w:pPr>
      <w:r>
        <w:rPr>
          <w:lang w:eastAsia="en-GB"/>
        </w:rPr>
        <w:t>Introduction</w:t>
      </w:r>
    </w:p>
    <w:p w:rsidR="009610C5" w:rsidRPr="009610C5" w:rsidRDefault="009610C5" w:rsidP="009610C5">
      <w:pPr>
        <w:rPr>
          <w:lang w:eastAsia="en-GB"/>
        </w:rPr>
      </w:pPr>
    </w:p>
    <w:p w:rsidR="0076056F" w:rsidRDefault="00E83362" w:rsidP="009610C5">
      <w:pPr>
        <w:rPr>
          <w:lang w:eastAsia="en-GB"/>
        </w:rPr>
      </w:pPr>
      <w:r w:rsidRPr="00E83362">
        <w:rPr>
          <w:lang w:eastAsia="en-GB"/>
        </w:rPr>
        <w:t>Build a </w:t>
      </w:r>
      <w:r w:rsidR="0076056F">
        <w:rPr>
          <w:lang w:eastAsia="en-GB"/>
        </w:rPr>
        <w:t>Spring Boot</w:t>
      </w:r>
      <w:r>
        <w:rPr>
          <w:lang w:eastAsia="en-GB"/>
        </w:rPr>
        <w:t xml:space="preserve"> Application that </w:t>
      </w:r>
      <w:r w:rsidR="0076056F">
        <w:rPr>
          <w:lang w:eastAsia="en-GB"/>
        </w:rPr>
        <w:t xml:space="preserve">enables a user to make HTTP requests to the </w:t>
      </w:r>
      <w:proofErr w:type="spellStart"/>
      <w:r w:rsidR="0076056F">
        <w:rPr>
          <w:lang w:eastAsia="en-GB"/>
        </w:rPr>
        <w:t>PokeAPI</w:t>
      </w:r>
      <w:proofErr w:type="spellEnd"/>
      <w:r w:rsidR="00145B88">
        <w:rPr>
          <w:lang w:eastAsia="en-GB"/>
        </w:rPr>
        <w:t>.</w:t>
      </w:r>
      <w:r w:rsidR="0076056F">
        <w:rPr>
          <w:lang w:eastAsia="en-GB"/>
        </w:rPr>
        <w:t xml:space="preserve">  The system must require a user to be created </w:t>
      </w:r>
      <w:r w:rsidR="0076056F" w:rsidRPr="00727318">
        <w:rPr>
          <w:b/>
          <w:lang w:eastAsia="en-GB"/>
        </w:rPr>
        <w:t>before</w:t>
      </w:r>
      <w:r w:rsidR="0076056F">
        <w:rPr>
          <w:lang w:eastAsia="en-GB"/>
        </w:rPr>
        <w:t xml:space="preserve"> the </w:t>
      </w:r>
      <w:proofErr w:type="spellStart"/>
      <w:r w:rsidR="0076056F">
        <w:rPr>
          <w:lang w:eastAsia="en-GB"/>
        </w:rPr>
        <w:t>PokeAPI</w:t>
      </w:r>
      <w:proofErr w:type="spellEnd"/>
      <w:r w:rsidR="0076056F">
        <w:rPr>
          <w:lang w:eastAsia="en-GB"/>
        </w:rPr>
        <w:t xml:space="preserve"> can be used and </w:t>
      </w:r>
      <w:r w:rsidR="0076056F">
        <w:rPr>
          <w:b/>
          <w:lang w:eastAsia="en-GB"/>
        </w:rPr>
        <w:t xml:space="preserve">importantly </w:t>
      </w:r>
      <w:r w:rsidR="0076056F">
        <w:rPr>
          <w:lang w:eastAsia="en-GB"/>
        </w:rPr>
        <w:t>the search history of these users must be recorded.</w:t>
      </w:r>
      <w:r w:rsidR="00145B88">
        <w:rPr>
          <w:lang w:eastAsia="en-GB"/>
        </w:rPr>
        <w:t xml:space="preserve"> </w:t>
      </w:r>
    </w:p>
    <w:p w:rsidR="00E83362" w:rsidRDefault="00145B88" w:rsidP="009610C5">
      <w:pPr>
        <w:rPr>
          <w:lang w:eastAsia="en-GB"/>
        </w:rPr>
      </w:pPr>
      <w:r>
        <w:rPr>
          <w:lang w:eastAsia="en-GB"/>
        </w:rPr>
        <w:t xml:space="preserve"> This system needs to show your knowledge of:</w:t>
      </w:r>
    </w:p>
    <w:p w:rsidR="00145B88" w:rsidRDefault="0076056F" w:rsidP="00145B88">
      <w:pPr>
        <w:pStyle w:val="ListParagraph"/>
        <w:numPr>
          <w:ilvl w:val="0"/>
          <w:numId w:val="3"/>
        </w:numPr>
        <w:rPr>
          <w:lang w:eastAsia="en-GB"/>
        </w:rPr>
      </w:pPr>
      <w:r>
        <w:rPr>
          <w:lang w:eastAsia="en-GB"/>
        </w:rPr>
        <w:t>Spring Boot quality coding and best</w:t>
      </w:r>
      <w:ins w:id="2" w:author="Admin" w:date="2019-08-09T08:47:00Z">
        <w:r w:rsidR="00727318">
          <w:rPr>
            <w:lang w:eastAsia="en-GB"/>
          </w:rPr>
          <w:t xml:space="preserve"> </w:t>
        </w:r>
      </w:ins>
      <w:r>
        <w:rPr>
          <w:lang w:eastAsia="en-GB"/>
        </w:rPr>
        <w:t>practice</w:t>
      </w:r>
      <w:ins w:id="3" w:author="Admin" w:date="2019-08-09T08:47:00Z">
        <w:r w:rsidR="00727318">
          <w:rPr>
            <w:lang w:eastAsia="en-GB"/>
          </w:rPr>
          <w:t>.</w:t>
        </w:r>
      </w:ins>
    </w:p>
    <w:p w:rsidR="00145B88" w:rsidRDefault="0076056F" w:rsidP="00145B88">
      <w:pPr>
        <w:pStyle w:val="ListParagraph"/>
        <w:numPr>
          <w:ilvl w:val="0"/>
          <w:numId w:val="3"/>
        </w:numPr>
        <w:rPr>
          <w:lang w:eastAsia="en-GB"/>
        </w:rPr>
      </w:pPr>
      <w:r>
        <w:rPr>
          <w:lang w:eastAsia="en-GB"/>
        </w:rPr>
        <w:t>Testing with Spring Boot</w:t>
      </w:r>
      <w:r w:rsidR="00727318">
        <w:rPr>
          <w:lang w:eastAsia="en-GB"/>
        </w:rPr>
        <w:t>, at least 70% test coverage.</w:t>
      </w:r>
    </w:p>
    <w:p w:rsidR="00145B88" w:rsidRDefault="0076056F" w:rsidP="00145B88">
      <w:pPr>
        <w:pStyle w:val="ListParagraph"/>
        <w:numPr>
          <w:ilvl w:val="0"/>
          <w:numId w:val="3"/>
        </w:numPr>
        <w:rPr>
          <w:lang w:eastAsia="en-GB"/>
        </w:rPr>
      </w:pPr>
      <w:r>
        <w:rPr>
          <w:lang w:eastAsia="en-GB"/>
        </w:rPr>
        <w:t>Micro Services Architecture</w:t>
      </w:r>
      <w:r w:rsidR="00727318">
        <w:rPr>
          <w:lang w:eastAsia="en-GB"/>
        </w:rPr>
        <w:t>.</w:t>
      </w:r>
    </w:p>
    <w:p w:rsidR="00E83362" w:rsidRDefault="0076056F" w:rsidP="0076056F">
      <w:pPr>
        <w:pStyle w:val="ListParagraph"/>
        <w:numPr>
          <w:ilvl w:val="0"/>
          <w:numId w:val="3"/>
        </w:numPr>
        <w:rPr>
          <w:lang w:eastAsia="en-GB"/>
        </w:rPr>
      </w:pPr>
      <w:r>
        <w:rPr>
          <w:lang w:eastAsia="en-GB"/>
        </w:rPr>
        <w:t>Use of a JMS queue</w:t>
      </w:r>
      <w:r w:rsidR="00727318">
        <w:rPr>
          <w:lang w:eastAsia="en-GB"/>
        </w:rPr>
        <w:t>.</w:t>
      </w:r>
    </w:p>
    <w:p w:rsidR="0076056F" w:rsidRDefault="0076056F" w:rsidP="0076056F">
      <w:pPr>
        <w:rPr>
          <w:lang w:eastAsia="en-GB"/>
        </w:rPr>
      </w:pPr>
      <w:r>
        <w:rPr>
          <w:lang w:eastAsia="en-GB"/>
        </w:rPr>
        <w:t xml:space="preserve">You can find the </w:t>
      </w:r>
      <w:proofErr w:type="spellStart"/>
      <w:r>
        <w:rPr>
          <w:lang w:eastAsia="en-GB"/>
        </w:rPr>
        <w:t>PokeAPI</w:t>
      </w:r>
      <w:proofErr w:type="spellEnd"/>
      <w:r>
        <w:rPr>
          <w:lang w:eastAsia="en-GB"/>
        </w:rPr>
        <w:t xml:space="preserve"> at:</w:t>
      </w:r>
    </w:p>
    <w:p w:rsidR="0076056F" w:rsidRDefault="0076056F" w:rsidP="0076056F">
      <w:pPr>
        <w:rPr>
          <w:lang w:eastAsia="en-GB"/>
        </w:rPr>
      </w:pPr>
      <w:hyperlink r:id="rId5" w:history="1">
        <w:r>
          <w:rPr>
            <w:rStyle w:val="Hyperlink"/>
          </w:rPr>
          <w:t>https://pokeapi.co/</w:t>
        </w:r>
      </w:hyperlink>
    </w:p>
    <w:p w:rsidR="0076056F" w:rsidRDefault="0076056F" w:rsidP="00E83362">
      <w:pPr>
        <w:pStyle w:val="Heading2"/>
        <w:rPr>
          <w:lang w:eastAsia="en-GB"/>
        </w:rPr>
      </w:pPr>
    </w:p>
    <w:p w:rsidR="00E83362" w:rsidRDefault="00E83362" w:rsidP="00E83362">
      <w:pPr>
        <w:pStyle w:val="Heading2"/>
        <w:rPr>
          <w:lang w:eastAsia="en-GB"/>
        </w:rPr>
      </w:pPr>
      <w:r>
        <w:rPr>
          <w:lang w:eastAsia="en-GB"/>
        </w:rPr>
        <w:t xml:space="preserve">Planning </w:t>
      </w:r>
    </w:p>
    <w:p w:rsidR="00E83362" w:rsidRDefault="00E83362" w:rsidP="00E83362">
      <w:pPr>
        <w:rPr>
          <w:lang w:eastAsia="en-GB"/>
        </w:rPr>
      </w:pPr>
    </w:p>
    <w:p w:rsidR="00E83362" w:rsidRDefault="00E83362" w:rsidP="00E83362">
      <w:pPr>
        <w:rPr>
          <w:lang w:eastAsia="en-GB"/>
        </w:rPr>
      </w:pPr>
      <w:r>
        <w:rPr>
          <w:lang w:eastAsia="en-GB"/>
        </w:rPr>
        <w:t>Plan out this application by:</w:t>
      </w:r>
    </w:p>
    <w:p w:rsidR="00E83362" w:rsidRDefault="00E83362" w:rsidP="00E83362">
      <w:pPr>
        <w:pStyle w:val="ListParagraph"/>
        <w:numPr>
          <w:ilvl w:val="0"/>
          <w:numId w:val="2"/>
        </w:numPr>
        <w:rPr>
          <w:lang w:eastAsia="en-GB"/>
        </w:rPr>
      </w:pPr>
      <w:r>
        <w:rPr>
          <w:lang w:eastAsia="en-GB"/>
        </w:rPr>
        <w:t xml:space="preserve">Creating </w:t>
      </w:r>
      <w:r w:rsidR="0076056F">
        <w:rPr>
          <w:lang w:eastAsia="en-GB"/>
        </w:rPr>
        <w:t>an architecture diagram</w:t>
      </w:r>
      <w:r>
        <w:rPr>
          <w:lang w:eastAsia="en-GB"/>
        </w:rPr>
        <w:t>.</w:t>
      </w:r>
    </w:p>
    <w:p w:rsidR="00E83362" w:rsidRPr="00E83362" w:rsidRDefault="0076056F" w:rsidP="00E83362">
      <w:pPr>
        <w:pStyle w:val="ListParagraph"/>
        <w:numPr>
          <w:ilvl w:val="0"/>
          <w:numId w:val="2"/>
        </w:numPr>
        <w:rPr>
          <w:lang w:eastAsia="en-GB"/>
        </w:rPr>
      </w:pPr>
      <w:r>
        <w:rPr>
          <w:lang w:eastAsia="en-GB"/>
        </w:rPr>
        <w:t>Creating rough class diagrams for each of your services.</w:t>
      </w:r>
    </w:p>
    <w:p w:rsidR="0076056F" w:rsidRDefault="0076056F" w:rsidP="00E83362">
      <w:pPr>
        <w:pStyle w:val="Heading2"/>
        <w:rPr>
          <w:lang w:eastAsia="en-GB"/>
        </w:rPr>
      </w:pPr>
    </w:p>
    <w:p w:rsidR="00E83362" w:rsidRDefault="00B31299" w:rsidP="00E83362">
      <w:pPr>
        <w:pStyle w:val="Heading2"/>
        <w:rPr>
          <w:lang w:eastAsia="en-GB"/>
        </w:rPr>
      </w:pPr>
      <w:r>
        <w:rPr>
          <w:lang w:eastAsia="en-GB"/>
        </w:rPr>
        <w:t>User Stories:</w:t>
      </w:r>
    </w:p>
    <w:p w:rsidR="00E83362" w:rsidRDefault="00E83362" w:rsidP="00E83362">
      <w:pPr>
        <w:rPr>
          <w:lang w:eastAsia="en-GB"/>
        </w:rPr>
      </w:pPr>
    </w:p>
    <w:p w:rsidR="00E83362" w:rsidRPr="0076056F" w:rsidRDefault="00E83362" w:rsidP="00E83362">
      <w:pPr>
        <w:rPr>
          <w:i/>
          <w:lang w:eastAsia="en-GB"/>
        </w:rPr>
      </w:pPr>
      <w:r w:rsidRPr="00E83362">
        <w:rPr>
          <w:b/>
          <w:bCs/>
          <w:lang w:eastAsia="en-GB"/>
        </w:rPr>
        <w:t>User Story:</w:t>
      </w:r>
      <w:r w:rsidRPr="00E83362">
        <w:rPr>
          <w:lang w:eastAsia="en-GB"/>
        </w:rPr>
        <w:t> </w:t>
      </w:r>
      <w:r>
        <w:rPr>
          <w:lang w:eastAsia="en-GB"/>
        </w:rPr>
        <w:t xml:space="preserve">As a user, </w:t>
      </w:r>
      <w:r w:rsidR="009610C5">
        <w:rPr>
          <w:lang w:eastAsia="en-GB"/>
        </w:rPr>
        <w:t xml:space="preserve">I can </w:t>
      </w:r>
      <w:r w:rsidR="0076056F">
        <w:rPr>
          <w:lang w:eastAsia="en-GB"/>
        </w:rPr>
        <w:t xml:space="preserve">create a new user by providing a </w:t>
      </w:r>
      <w:proofErr w:type="spellStart"/>
      <w:r w:rsidR="0076056F" w:rsidRPr="0076056F">
        <w:rPr>
          <w:i/>
          <w:lang w:eastAsia="en-GB"/>
        </w:rPr>
        <w:t>memberNumber</w:t>
      </w:r>
      <w:proofErr w:type="spellEnd"/>
      <w:r w:rsidR="0076056F">
        <w:rPr>
          <w:lang w:eastAsia="en-GB"/>
        </w:rPr>
        <w:t xml:space="preserve"> and a </w:t>
      </w:r>
      <w:r w:rsidR="0076056F">
        <w:rPr>
          <w:i/>
          <w:lang w:eastAsia="en-GB"/>
        </w:rPr>
        <w:t>name.</w:t>
      </w:r>
    </w:p>
    <w:p w:rsidR="00E83362" w:rsidRDefault="00E83362" w:rsidP="00E83362">
      <w:pPr>
        <w:rPr>
          <w:i/>
          <w:lang w:eastAsia="en-GB"/>
        </w:rPr>
      </w:pPr>
      <w:r w:rsidRPr="00E83362">
        <w:rPr>
          <w:b/>
          <w:bCs/>
          <w:lang w:eastAsia="en-GB"/>
        </w:rPr>
        <w:t>User Story:</w:t>
      </w:r>
      <w:r w:rsidRPr="00E83362">
        <w:rPr>
          <w:lang w:eastAsia="en-GB"/>
        </w:rPr>
        <w:t> </w:t>
      </w:r>
      <w:r w:rsidR="009610C5">
        <w:rPr>
          <w:lang w:eastAsia="en-GB"/>
        </w:rPr>
        <w:t xml:space="preserve">As a user, </w:t>
      </w:r>
      <w:r w:rsidR="006516C0">
        <w:rPr>
          <w:lang w:eastAsia="en-GB"/>
        </w:rPr>
        <w:t xml:space="preserve">I can search for a </w:t>
      </w:r>
      <w:proofErr w:type="spellStart"/>
      <w:r w:rsidR="006516C0">
        <w:rPr>
          <w:lang w:eastAsia="en-GB"/>
        </w:rPr>
        <w:t>Pokemon</w:t>
      </w:r>
      <w:proofErr w:type="spellEnd"/>
      <w:r w:rsidR="006516C0">
        <w:rPr>
          <w:lang w:eastAsia="en-GB"/>
        </w:rPr>
        <w:t xml:space="preserve"> by </w:t>
      </w:r>
      <w:r w:rsidR="006516C0" w:rsidRPr="006516C0">
        <w:rPr>
          <w:b/>
          <w:lang w:eastAsia="en-GB"/>
        </w:rPr>
        <w:t>name</w:t>
      </w:r>
      <w:r w:rsidR="006516C0">
        <w:rPr>
          <w:lang w:eastAsia="en-GB"/>
        </w:rPr>
        <w:t xml:space="preserve"> using my </w:t>
      </w:r>
      <w:proofErr w:type="spellStart"/>
      <w:r w:rsidR="006516C0" w:rsidRPr="006516C0">
        <w:rPr>
          <w:i/>
          <w:lang w:eastAsia="en-GB"/>
        </w:rPr>
        <w:t>userId</w:t>
      </w:r>
      <w:proofErr w:type="spellEnd"/>
      <w:r w:rsidR="006516C0">
        <w:rPr>
          <w:i/>
          <w:lang w:eastAsia="en-GB"/>
        </w:rPr>
        <w:t>.</w:t>
      </w:r>
    </w:p>
    <w:p w:rsidR="006516C0" w:rsidRDefault="006516C0" w:rsidP="006516C0">
      <w:pPr>
        <w:rPr>
          <w:i/>
          <w:lang w:eastAsia="en-GB"/>
        </w:rPr>
      </w:pPr>
      <w:r w:rsidRPr="00E83362">
        <w:rPr>
          <w:b/>
          <w:bCs/>
          <w:lang w:eastAsia="en-GB"/>
        </w:rPr>
        <w:t>User Story:</w:t>
      </w:r>
      <w:r w:rsidRPr="00E83362">
        <w:rPr>
          <w:lang w:eastAsia="en-GB"/>
        </w:rPr>
        <w:t> </w:t>
      </w:r>
      <w:r>
        <w:rPr>
          <w:lang w:eastAsia="en-GB"/>
        </w:rPr>
        <w:t xml:space="preserve">As a user, I can search for a </w:t>
      </w:r>
      <w:proofErr w:type="spellStart"/>
      <w:r>
        <w:rPr>
          <w:lang w:eastAsia="en-GB"/>
        </w:rPr>
        <w:t>Pokemon</w:t>
      </w:r>
      <w:proofErr w:type="spellEnd"/>
      <w:r>
        <w:rPr>
          <w:lang w:eastAsia="en-GB"/>
        </w:rPr>
        <w:t xml:space="preserve"> by </w:t>
      </w:r>
      <w:r w:rsidRPr="006516C0">
        <w:rPr>
          <w:b/>
          <w:lang w:eastAsia="en-GB"/>
        </w:rPr>
        <w:t>number</w:t>
      </w:r>
      <w:r>
        <w:rPr>
          <w:lang w:eastAsia="en-GB"/>
        </w:rPr>
        <w:t xml:space="preserve"> using my </w:t>
      </w:r>
      <w:proofErr w:type="spellStart"/>
      <w:r w:rsidRPr="006516C0">
        <w:rPr>
          <w:i/>
          <w:lang w:eastAsia="en-GB"/>
        </w:rPr>
        <w:t>userId</w:t>
      </w:r>
      <w:proofErr w:type="spellEnd"/>
      <w:r>
        <w:rPr>
          <w:i/>
          <w:lang w:eastAsia="en-GB"/>
        </w:rPr>
        <w:t>.</w:t>
      </w:r>
    </w:p>
    <w:p w:rsidR="006516C0" w:rsidRPr="00E83362" w:rsidRDefault="006516C0" w:rsidP="006516C0">
      <w:pPr>
        <w:rPr>
          <w:lang w:eastAsia="en-GB"/>
        </w:rPr>
      </w:pPr>
      <w:r w:rsidRPr="00E83362">
        <w:rPr>
          <w:b/>
          <w:bCs/>
          <w:lang w:eastAsia="en-GB"/>
        </w:rPr>
        <w:t>User Story:</w:t>
      </w:r>
      <w:r w:rsidRPr="00E83362">
        <w:rPr>
          <w:lang w:eastAsia="en-GB"/>
        </w:rPr>
        <w:t> </w:t>
      </w:r>
      <w:r>
        <w:rPr>
          <w:lang w:eastAsia="en-GB"/>
        </w:rPr>
        <w:t xml:space="preserve">As an </w:t>
      </w:r>
      <w:proofErr w:type="spellStart"/>
      <w:r>
        <w:rPr>
          <w:lang w:eastAsia="en-GB"/>
        </w:rPr>
        <w:t>auditer</w:t>
      </w:r>
      <w:proofErr w:type="spellEnd"/>
      <w:r>
        <w:rPr>
          <w:lang w:eastAsia="en-GB"/>
        </w:rPr>
        <w:t xml:space="preserve">, I can search </w:t>
      </w:r>
      <w:r>
        <w:rPr>
          <w:lang w:eastAsia="en-GB"/>
        </w:rPr>
        <w:t>for all the search terms that have been used, this is so that I can see who has made the search and at what time it was made.</w:t>
      </w:r>
    </w:p>
    <w:p w:rsidR="00E83362" w:rsidRDefault="00E83362" w:rsidP="006516C0">
      <w:pPr>
        <w:rPr>
          <w:lang w:eastAsia="en-GB"/>
        </w:rPr>
      </w:pPr>
      <w:r w:rsidRPr="00E83362">
        <w:rPr>
          <w:b/>
          <w:bCs/>
          <w:lang w:eastAsia="en-GB"/>
        </w:rPr>
        <w:t>User Story:</w:t>
      </w:r>
      <w:r>
        <w:rPr>
          <w:b/>
          <w:bCs/>
          <w:lang w:eastAsia="en-GB"/>
        </w:rPr>
        <w:t xml:space="preserve"> </w:t>
      </w:r>
      <w:r w:rsidRPr="00E83362">
        <w:rPr>
          <w:bCs/>
          <w:lang w:eastAsia="en-GB"/>
        </w:rPr>
        <w:t>As a user</w:t>
      </w:r>
      <w:r>
        <w:rPr>
          <w:bCs/>
          <w:lang w:eastAsia="en-GB"/>
        </w:rPr>
        <w:t>,</w:t>
      </w:r>
      <w:r>
        <w:rPr>
          <w:lang w:eastAsia="en-GB"/>
        </w:rPr>
        <w:t> </w:t>
      </w:r>
      <w:r w:rsidR="00651A10">
        <w:rPr>
          <w:lang w:eastAsia="en-GB"/>
        </w:rPr>
        <w:t xml:space="preserve">I want the system to inform me when I am trying to </w:t>
      </w:r>
      <w:r w:rsidR="006516C0">
        <w:rPr>
          <w:lang w:eastAsia="en-GB"/>
        </w:rPr>
        <w:t xml:space="preserve">search for a </w:t>
      </w:r>
      <w:proofErr w:type="spellStart"/>
      <w:r w:rsidR="006516C0">
        <w:rPr>
          <w:lang w:eastAsia="en-GB"/>
        </w:rPr>
        <w:t>Pokemon</w:t>
      </w:r>
      <w:proofErr w:type="spellEnd"/>
      <w:r w:rsidR="006516C0">
        <w:rPr>
          <w:lang w:eastAsia="en-GB"/>
        </w:rPr>
        <w:t xml:space="preserve"> with a user that does not exist.</w:t>
      </w:r>
    </w:p>
    <w:p w:rsidR="00B23A48" w:rsidRDefault="00B23A48" w:rsidP="00E83362"/>
    <w:p w:rsidR="00323212" w:rsidRDefault="00323212" w:rsidP="00323212">
      <w:pPr>
        <w:pStyle w:val="Heading2"/>
      </w:pPr>
      <w:r>
        <w:t>Code Sample:</w:t>
      </w:r>
    </w:p>
    <w:p w:rsidR="00323212" w:rsidRDefault="00323212" w:rsidP="00323212"/>
    <w:p w:rsidR="00323212" w:rsidRDefault="00323212" w:rsidP="00323212">
      <w:r>
        <w:t xml:space="preserve">If you have problems sending a GET request to the </w:t>
      </w:r>
      <w:proofErr w:type="spellStart"/>
      <w:r>
        <w:t>PokeAPI</w:t>
      </w:r>
      <w:proofErr w:type="spellEnd"/>
      <w:r>
        <w:t xml:space="preserve"> from Spring Boot please use the code snippet below.</w:t>
      </w:r>
    </w:p>
    <w:p w:rsidR="00323212" w:rsidRDefault="00323212" w:rsidP="00323212"/>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i/>
          <w:iCs/>
          <w:sz w:val="16"/>
          <w:szCs w:val="16"/>
        </w:rPr>
        <w:t>@Override</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sz w:val="16"/>
          <w:szCs w:val="16"/>
        </w:rPr>
        <w:tab/>
        <w:t xml:space="preserve">public </w:t>
      </w:r>
      <w:proofErr w:type="spellStart"/>
      <w:r w:rsidRPr="00323212">
        <w:rPr>
          <w:rFonts w:ascii="Courier New" w:hAnsi="Courier New" w:cs="Courier New"/>
          <w:sz w:val="16"/>
          <w:szCs w:val="16"/>
        </w:rPr>
        <w:t>ResponseEntity</w:t>
      </w:r>
      <w:proofErr w:type="spellEnd"/>
      <w:r w:rsidRPr="00323212">
        <w:rPr>
          <w:rFonts w:ascii="Courier New" w:hAnsi="Courier New" w:cs="Courier New"/>
          <w:sz w:val="16"/>
          <w:szCs w:val="16"/>
        </w:rPr>
        <w:t xml:space="preserve">&lt;Object&gt; </w:t>
      </w:r>
      <w:proofErr w:type="spellStart"/>
      <w:proofErr w:type="gramStart"/>
      <w:r w:rsidRPr="00323212">
        <w:rPr>
          <w:rFonts w:ascii="Courier New" w:hAnsi="Courier New" w:cs="Courier New"/>
          <w:sz w:val="16"/>
          <w:szCs w:val="16"/>
        </w:rPr>
        <w:t>findByNumber</w:t>
      </w:r>
      <w:proofErr w:type="spellEnd"/>
      <w:r w:rsidRPr="00323212">
        <w:rPr>
          <w:rFonts w:ascii="Courier New" w:hAnsi="Courier New" w:cs="Courier New"/>
          <w:sz w:val="16"/>
          <w:szCs w:val="16"/>
        </w:rPr>
        <w:t>(</w:t>
      </w:r>
      <w:proofErr w:type="gramEnd"/>
      <w:r w:rsidRPr="00323212">
        <w:rPr>
          <w:rFonts w:ascii="Courier New" w:hAnsi="Courier New" w:cs="Courier New"/>
          <w:sz w:val="16"/>
          <w:szCs w:val="16"/>
        </w:rPr>
        <w:t>String number) {</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sz w:val="16"/>
          <w:szCs w:val="16"/>
        </w:rPr>
        <w:tab/>
      </w:r>
      <w:r w:rsidRPr="00323212">
        <w:rPr>
          <w:rFonts w:ascii="Courier New" w:hAnsi="Courier New" w:cs="Courier New"/>
          <w:sz w:val="16"/>
          <w:szCs w:val="16"/>
        </w:rPr>
        <w:tab/>
      </w:r>
      <w:proofErr w:type="spellStart"/>
      <w:r w:rsidRPr="00323212">
        <w:rPr>
          <w:rFonts w:ascii="Courier New" w:hAnsi="Courier New" w:cs="Courier New"/>
          <w:sz w:val="16"/>
          <w:szCs w:val="16"/>
        </w:rPr>
        <w:t>HttpHeaders</w:t>
      </w:r>
      <w:proofErr w:type="spellEnd"/>
      <w:r w:rsidRPr="00323212">
        <w:rPr>
          <w:rFonts w:ascii="Courier New" w:hAnsi="Courier New" w:cs="Courier New"/>
          <w:sz w:val="16"/>
          <w:szCs w:val="16"/>
        </w:rPr>
        <w:t xml:space="preserve"> headers = new </w:t>
      </w:r>
      <w:proofErr w:type="spellStart"/>
      <w:proofErr w:type="gramStart"/>
      <w:r w:rsidRPr="00323212">
        <w:rPr>
          <w:rFonts w:ascii="Courier New" w:hAnsi="Courier New" w:cs="Courier New"/>
          <w:sz w:val="16"/>
          <w:szCs w:val="16"/>
        </w:rPr>
        <w:t>HttpHeaders</w:t>
      </w:r>
      <w:proofErr w:type="spellEnd"/>
      <w:r w:rsidRPr="00323212">
        <w:rPr>
          <w:rFonts w:ascii="Courier New" w:hAnsi="Courier New" w:cs="Courier New"/>
          <w:sz w:val="16"/>
          <w:szCs w:val="16"/>
        </w:rPr>
        <w:t>(</w:t>
      </w:r>
      <w:proofErr w:type="gramEnd"/>
      <w:r w:rsidRPr="00323212">
        <w:rPr>
          <w:rFonts w:ascii="Courier New" w:hAnsi="Courier New" w:cs="Courier New"/>
          <w:sz w:val="16"/>
          <w:szCs w:val="16"/>
        </w:rPr>
        <w:t>);</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sz w:val="16"/>
          <w:szCs w:val="16"/>
        </w:rPr>
        <w:tab/>
      </w:r>
      <w:r w:rsidRPr="00323212">
        <w:rPr>
          <w:rFonts w:ascii="Courier New" w:hAnsi="Courier New" w:cs="Courier New"/>
          <w:sz w:val="16"/>
          <w:szCs w:val="16"/>
        </w:rPr>
        <w:tab/>
      </w:r>
      <w:proofErr w:type="spellStart"/>
      <w:proofErr w:type="gramStart"/>
      <w:r w:rsidRPr="00323212">
        <w:rPr>
          <w:rFonts w:ascii="Courier New" w:hAnsi="Courier New" w:cs="Courier New"/>
          <w:sz w:val="16"/>
          <w:szCs w:val="16"/>
        </w:rPr>
        <w:t>headers.add</w:t>
      </w:r>
      <w:proofErr w:type="spellEnd"/>
      <w:r w:rsidRPr="00323212">
        <w:rPr>
          <w:rFonts w:ascii="Courier New" w:hAnsi="Courier New" w:cs="Courier New"/>
          <w:sz w:val="16"/>
          <w:szCs w:val="16"/>
        </w:rPr>
        <w:t>(</w:t>
      </w:r>
      <w:proofErr w:type="gramEnd"/>
      <w:r w:rsidRPr="00323212">
        <w:rPr>
          <w:rFonts w:ascii="Courier New" w:hAnsi="Courier New" w:cs="Courier New"/>
          <w:sz w:val="16"/>
          <w:szCs w:val="16"/>
        </w:rPr>
        <w:t>"user-agent",</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sz w:val="16"/>
          <w:szCs w:val="16"/>
        </w:rPr>
        <w:tab/>
      </w:r>
      <w:r w:rsidRPr="00323212">
        <w:rPr>
          <w:rFonts w:ascii="Courier New" w:hAnsi="Courier New" w:cs="Courier New"/>
          <w:sz w:val="16"/>
          <w:szCs w:val="16"/>
        </w:rPr>
        <w:tab/>
      </w:r>
      <w:r w:rsidRPr="00323212">
        <w:rPr>
          <w:rFonts w:ascii="Courier New" w:hAnsi="Courier New" w:cs="Courier New"/>
          <w:sz w:val="16"/>
          <w:szCs w:val="16"/>
        </w:rPr>
        <w:tab/>
      </w:r>
      <w:r w:rsidRPr="00323212">
        <w:rPr>
          <w:rFonts w:ascii="Courier New" w:hAnsi="Courier New" w:cs="Courier New"/>
          <w:sz w:val="16"/>
          <w:szCs w:val="16"/>
        </w:rPr>
        <w:tab/>
        <w:t xml:space="preserve">"Mozilla/5.0 (Windows NT 10.0; Win64; x64) </w:t>
      </w:r>
      <w:proofErr w:type="spellStart"/>
      <w:r w:rsidRPr="00323212">
        <w:rPr>
          <w:rFonts w:ascii="Courier New" w:hAnsi="Courier New" w:cs="Courier New"/>
          <w:sz w:val="16"/>
          <w:szCs w:val="16"/>
        </w:rPr>
        <w:t>AppleWebKit</w:t>
      </w:r>
      <w:proofErr w:type="spellEnd"/>
      <w:r w:rsidRPr="00323212">
        <w:rPr>
          <w:rFonts w:ascii="Courier New" w:hAnsi="Courier New" w:cs="Courier New"/>
          <w:sz w:val="16"/>
          <w:szCs w:val="16"/>
        </w:rPr>
        <w:t>/537.36 (KHTML, like Gecko) Chrome/54.0.2840.99 Safari/537.36");</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sz w:val="16"/>
          <w:szCs w:val="16"/>
        </w:rPr>
        <w:tab/>
      </w:r>
      <w:r w:rsidRPr="00323212">
        <w:rPr>
          <w:rFonts w:ascii="Courier New" w:hAnsi="Courier New" w:cs="Courier New"/>
          <w:sz w:val="16"/>
          <w:szCs w:val="16"/>
        </w:rPr>
        <w:tab/>
      </w:r>
      <w:proofErr w:type="spellStart"/>
      <w:r w:rsidRPr="00323212">
        <w:rPr>
          <w:rFonts w:ascii="Courier New" w:hAnsi="Courier New" w:cs="Courier New"/>
          <w:sz w:val="16"/>
          <w:szCs w:val="16"/>
        </w:rPr>
        <w:t>HttpEntity</w:t>
      </w:r>
      <w:proofErr w:type="spellEnd"/>
      <w:r w:rsidRPr="00323212">
        <w:rPr>
          <w:rFonts w:ascii="Courier New" w:hAnsi="Courier New" w:cs="Courier New"/>
          <w:sz w:val="16"/>
          <w:szCs w:val="16"/>
        </w:rPr>
        <w:t xml:space="preserve">&lt;String&gt; entity = new </w:t>
      </w:r>
      <w:proofErr w:type="spellStart"/>
      <w:r w:rsidRPr="00323212">
        <w:rPr>
          <w:rFonts w:ascii="Courier New" w:hAnsi="Courier New" w:cs="Courier New"/>
          <w:sz w:val="16"/>
          <w:szCs w:val="16"/>
        </w:rPr>
        <w:t>HttpEntity</w:t>
      </w:r>
      <w:proofErr w:type="spellEnd"/>
      <w:r w:rsidRPr="00323212">
        <w:rPr>
          <w:rFonts w:ascii="Courier New" w:hAnsi="Courier New" w:cs="Courier New"/>
          <w:sz w:val="16"/>
          <w:szCs w:val="16"/>
        </w:rPr>
        <w:t>&lt;String</w:t>
      </w:r>
      <w:proofErr w:type="gramStart"/>
      <w:r w:rsidRPr="00323212">
        <w:rPr>
          <w:rFonts w:ascii="Courier New" w:hAnsi="Courier New" w:cs="Courier New"/>
          <w:sz w:val="16"/>
          <w:szCs w:val="16"/>
        </w:rPr>
        <w:t>&gt;(</w:t>
      </w:r>
      <w:proofErr w:type="gramEnd"/>
      <w:r w:rsidRPr="00323212">
        <w:rPr>
          <w:rFonts w:ascii="Courier New" w:hAnsi="Courier New" w:cs="Courier New"/>
          <w:sz w:val="16"/>
          <w:szCs w:val="16"/>
        </w:rPr>
        <w:t>"parameters", headers);</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r w:rsidRPr="00323212">
        <w:rPr>
          <w:rFonts w:ascii="Courier New" w:hAnsi="Courier New" w:cs="Courier New"/>
          <w:sz w:val="16"/>
          <w:szCs w:val="16"/>
        </w:rPr>
        <w:tab/>
      </w:r>
      <w:r w:rsidRPr="00323212">
        <w:rPr>
          <w:rFonts w:ascii="Courier New" w:hAnsi="Courier New" w:cs="Courier New"/>
          <w:sz w:val="16"/>
          <w:szCs w:val="16"/>
        </w:rPr>
        <w:tab/>
        <w:t xml:space="preserve">return restTemplate.exchange("https://pokeapi.co/api/v2/pokemon/"+number, </w:t>
      </w:r>
      <w:proofErr w:type="spellStart"/>
      <w:r w:rsidRPr="00323212">
        <w:rPr>
          <w:rFonts w:ascii="Courier New" w:hAnsi="Courier New" w:cs="Courier New"/>
          <w:i/>
          <w:iCs/>
          <w:sz w:val="16"/>
          <w:szCs w:val="16"/>
        </w:rPr>
        <w:t>HttpMethod</w:t>
      </w:r>
      <w:r w:rsidRPr="00323212">
        <w:rPr>
          <w:rFonts w:ascii="Courier New" w:hAnsi="Courier New" w:cs="Courier New"/>
          <w:sz w:val="16"/>
          <w:szCs w:val="16"/>
        </w:rPr>
        <w:t>.</w:t>
      </w:r>
      <w:r w:rsidRPr="00323212">
        <w:rPr>
          <w:rFonts w:ascii="Courier New" w:hAnsi="Courier New" w:cs="Courier New"/>
          <w:b/>
          <w:bCs/>
          <w:i/>
          <w:iCs/>
          <w:sz w:val="16"/>
          <w:szCs w:val="16"/>
        </w:rPr>
        <w:t>GET</w:t>
      </w:r>
      <w:proofErr w:type="spellEnd"/>
      <w:r w:rsidRPr="00323212">
        <w:rPr>
          <w:rFonts w:ascii="Courier New" w:hAnsi="Courier New" w:cs="Courier New"/>
          <w:sz w:val="16"/>
          <w:szCs w:val="16"/>
        </w:rPr>
        <w:t xml:space="preserve">, entity, </w:t>
      </w:r>
      <w:proofErr w:type="spellStart"/>
      <w:r w:rsidRPr="00323212">
        <w:rPr>
          <w:rFonts w:ascii="Courier New" w:hAnsi="Courier New" w:cs="Courier New"/>
          <w:sz w:val="16"/>
          <w:szCs w:val="16"/>
        </w:rPr>
        <w:t>Object.class</w:t>
      </w:r>
      <w:proofErr w:type="spellEnd"/>
      <w:r w:rsidRPr="00323212">
        <w:rPr>
          <w:rFonts w:ascii="Courier New" w:hAnsi="Courier New" w:cs="Courier New"/>
          <w:sz w:val="16"/>
          <w:szCs w:val="16"/>
        </w:rPr>
        <w:t>);</w:t>
      </w:r>
    </w:p>
    <w:p w:rsidR="00323212" w:rsidRPr="00323212" w:rsidRDefault="00323212" w:rsidP="00323212">
      <w:pPr>
        <w:autoSpaceDE w:val="0"/>
        <w:autoSpaceDN w:val="0"/>
        <w:adjustRightInd w:val="0"/>
        <w:spacing w:after="0" w:line="240" w:lineRule="auto"/>
        <w:rPr>
          <w:rFonts w:ascii="Courier New" w:hAnsi="Courier New" w:cs="Courier New"/>
          <w:sz w:val="16"/>
          <w:szCs w:val="16"/>
        </w:rPr>
      </w:pPr>
    </w:p>
    <w:p w:rsidR="00323212" w:rsidRDefault="00323212" w:rsidP="00323212">
      <w:pPr>
        <w:rPr>
          <w:rFonts w:ascii="Courier New" w:hAnsi="Courier New" w:cs="Courier New"/>
          <w:sz w:val="16"/>
          <w:szCs w:val="16"/>
        </w:rPr>
      </w:pPr>
      <w:r w:rsidRPr="00323212">
        <w:rPr>
          <w:rFonts w:ascii="Courier New" w:hAnsi="Courier New" w:cs="Courier New"/>
          <w:sz w:val="16"/>
          <w:szCs w:val="16"/>
        </w:rPr>
        <w:tab/>
        <w:t>}</w:t>
      </w:r>
    </w:p>
    <w:p w:rsidR="00727318" w:rsidRDefault="00727318" w:rsidP="00323212">
      <w:pPr>
        <w:rPr>
          <w:rFonts w:ascii="Courier New" w:hAnsi="Courier New" w:cs="Courier New"/>
          <w:sz w:val="16"/>
          <w:szCs w:val="16"/>
        </w:rPr>
      </w:pPr>
    </w:p>
    <w:p w:rsidR="00727318" w:rsidRDefault="00727318" w:rsidP="00727318">
      <w:pPr>
        <w:pStyle w:val="Heading1"/>
      </w:pPr>
      <w:r>
        <w:t>Stretch</w:t>
      </w:r>
    </w:p>
    <w:p w:rsidR="00727318" w:rsidRDefault="00727318" w:rsidP="00727318"/>
    <w:p w:rsidR="00727318" w:rsidRDefault="00727318" w:rsidP="00727318">
      <w:r>
        <w:t>Spring Boot is the main focus of this exercise, however once you have completed all the aspects above there are multiple avenues to how you can expand this project that will all be fantastic practice for your group Project starting next week.</w:t>
      </w:r>
    </w:p>
    <w:p w:rsidR="00727318" w:rsidRDefault="00727318" w:rsidP="00727318"/>
    <w:p w:rsidR="00727318" w:rsidRDefault="00727318" w:rsidP="00727318">
      <w:pPr>
        <w:pStyle w:val="ListParagraph"/>
        <w:numPr>
          <w:ilvl w:val="0"/>
          <w:numId w:val="5"/>
        </w:numPr>
      </w:pPr>
      <w:r>
        <w:t>You will need a record of the results of your searches for the Group Project.  It is likely you will need to search by a particular user or search term.  You can practice introducing this functionality here.</w:t>
      </w:r>
    </w:p>
    <w:p w:rsidR="00727318" w:rsidRDefault="00727318" w:rsidP="00727318">
      <w:pPr>
        <w:pStyle w:val="ListParagraph"/>
        <w:numPr>
          <w:ilvl w:val="0"/>
          <w:numId w:val="5"/>
        </w:numPr>
      </w:pPr>
      <w:r>
        <w:t>You can build a React Front-end for this application; you will need to build one of these out for the Group Project.</w:t>
      </w:r>
    </w:p>
    <w:p w:rsidR="00727318" w:rsidRDefault="00727318" w:rsidP="00727318">
      <w:pPr>
        <w:pStyle w:val="ListParagraph"/>
        <w:numPr>
          <w:ilvl w:val="0"/>
          <w:numId w:val="5"/>
        </w:numPr>
      </w:pPr>
      <w:r>
        <w:t xml:space="preserve">You can </w:t>
      </w:r>
      <w:proofErr w:type="spellStart"/>
      <w:r>
        <w:t>Dockerise</w:t>
      </w:r>
      <w:proofErr w:type="spellEnd"/>
      <w:r>
        <w:t xml:space="preserve"> the application and deploy it in the cloud, you need to do this for your group Project.</w:t>
      </w:r>
    </w:p>
    <w:p w:rsidR="00727318" w:rsidRDefault="00727318" w:rsidP="00727318">
      <w:pPr>
        <w:pStyle w:val="ListParagraph"/>
        <w:numPr>
          <w:ilvl w:val="0"/>
          <w:numId w:val="5"/>
        </w:numPr>
      </w:pPr>
      <w:r>
        <w:t>You can write the documentation for your project.</w:t>
      </w:r>
    </w:p>
    <w:p w:rsidR="00727318" w:rsidRPr="00727318" w:rsidRDefault="00727318" w:rsidP="00727318">
      <w:pPr>
        <w:pStyle w:val="ListParagraph"/>
        <w:numPr>
          <w:ilvl w:val="0"/>
          <w:numId w:val="5"/>
        </w:numPr>
      </w:pPr>
      <w:r>
        <w:t>You can build a Jenkins server to automate the above deployment.</w:t>
      </w:r>
      <w:bookmarkStart w:id="4" w:name="_GoBack"/>
      <w:bookmarkEnd w:id="4"/>
    </w:p>
    <w:sectPr w:rsidR="00727318" w:rsidRPr="00727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144"/>
    <w:multiLevelType w:val="multilevel"/>
    <w:tmpl w:val="FF6A11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17F00"/>
    <w:multiLevelType w:val="multilevel"/>
    <w:tmpl w:val="FF6A11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133F4"/>
    <w:multiLevelType w:val="hybridMultilevel"/>
    <w:tmpl w:val="B93255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5BC3C19"/>
    <w:multiLevelType w:val="hybridMultilevel"/>
    <w:tmpl w:val="B35C7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B47DB"/>
    <w:multiLevelType w:val="hybridMultilevel"/>
    <w:tmpl w:val="BF42D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62"/>
    <w:rsid w:val="00043ECB"/>
    <w:rsid w:val="00145B88"/>
    <w:rsid w:val="00323212"/>
    <w:rsid w:val="00551EA3"/>
    <w:rsid w:val="006516C0"/>
    <w:rsid w:val="00651A10"/>
    <w:rsid w:val="00705856"/>
    <w:rsid w:val="00727318"/>
    <w:rsid w:val="0076056F"/>
    <w:rsid w:val="009170EC"/>
    <w:rsid w:val="009610C5"/>
    <w:rsid w:val="009A5F6B"/>
    <w:rsid w:val="00B23A48"/>
    <w:rsid w:val="00B31299"/>
    <w:rsid w:val="00E83362"/>
    <w:rsid w:val="00FF7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6D2E"/>
  <w15:chartTrackingRefBased/>
  <w15:docId w15:val="{DC5BA505-7482-4FF5-80A1-0EBCAF53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3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3362"/>
    <w:rPr>
      <w:b/>
      <w:bCs/>
    </w:rPr>
  </w:style>
  <w:style w:type="character" w:styleId="Hyperlink">
    <w:name w:val="Hyperlink"/>
    <w:basedOn w:val="DefaultParagraphFont"/>
    <w:uiPriority w:val="99"/>
    <w:semiHidden/>
    <w:unhideWhenUsed/>
    <w:rsid w:val="00E83362"/>
    <w:rPr>
      <w:color w:val="0000FF"/>
      <w:u w:val="single"/>
    </w:rPr>
  </w:style>
  <w:style w:type="character" w:styleId="HTMLCode">
    <w:name w:val="HTML Code"/>
    <w:basedOn w:val="DefaultParagraphFont"/>
    <w:uiPriority w:val="99"/>
    <w:semiHidden/>
    <w:unhideWhenUsed/>
    <w:rsid w:val="00E833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3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33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3362"/>
    <w:pPr>
      <w:ind w:left="720"/>
      <w:contextualSpacing/>
    </w:pPr>
  </w:style>
  <w:style w:type="character" w:styleId="IntenseEmphasis">
    <w:name w:val="Intense Emphasis"/>
    <w:basedOn w:val="DefaultParagraphFont"/>
    <w:uiPriority w:val="21"/>
    <w:qFormat/>
    <w:rsid w:val="00B31299"/>
    <w:rPr>
      <w:i/>
      <w:iCs/>
      <w:color w:val="5B9BD5" w:themeColor="accent1"/>
    </w:rPr>
  </w:style>
  <w:style w:type="paragraph" w:styleId="Title">
    <w:name w:val="Title"/>
    <w:basedOn w:val="Normal"/>
    <w:next w:val="Normal"/>
    <w:link w:val="TitleChar"/>
    <w:uiPriority w:val="10"/>
    <w:qFormat/>
    <w:rsid w:val="00961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0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keapi.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2019-08-09T07:22:00Z</dcterms:created>
  <dcterms:modified xsi:type="dcterms:W3CDTF">2019-08-09T07:55:00Z</dcterms:modified>
</cp:coreProperties>
</file>